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1ABD2" w14:textId="77777777" w:rsidR="0070163D" w:rsidRDefault="0070163D"/>
    <w:p w14:paraId="06E6C345" w14:textId="77777777" w:rsidR="0070163D" w:rsidRDefault="0070163D"/>
    <w:p w14:paraId="4C440915" w14:textId="39798B6E" w:rsidR="000A7F3E" w:rsidRDefault="00B634DD">
      <w:r>
        <w:t>PRÁCTICAS DE AMPLIACION DE ROBÓTICA</w:t>
      </w:r>
    </w:p>
    <w:p w14:paraId="6C9398E7" w14:textId="755DBEE4" w:rsidR="00B634DD" w:rsidRDefault="00B634DD"/>
    <w:p w14:paraId="28711D1A" w14:textId="1676340E" w:rsidR="00B634DD" w:rsidRDefault="00B634DD"/>
    <w:p w14:paraId="4FB7CD1C" w14:textId="29C36DA0" w:rsidR="00B634DD" w:rsidRDefault="00B634DD">
      <w:r>
        <w:t>MARTA ROSA FLORES</w:t>
      </w:r>
    </w:p>
    <w:p w14:paraId="4951677E" w14:textId="755AC456" w:rsidR="00B634DD" w:rsidRDefault="00B634DD">
      <w:r>
        <w:t>DANIEL TRIANO MORENO</w:t>
      </w:r>
    </w:p>
    <w:p w14:paraId="362B0C82" w14:textId="2C8B950B" w:rsidR="009321E3" w:rsidRDefault="009321E3"/>
    <w:p w14:paraId="01E19B38" w14:textId="470C6D1D" w:rsidR="009321E3" w:rsidRDefault="009321E3"/>
    <w:p w14:paraId="42C2CD1A" w14:textId="46432793" w:rsidR="009321E3" w:rsidRDefault="009321E3"/>
    <w:p w14:paraId="19521709" w14:textId="7D4A6592" w:rsidR="009321E3" w:rsidRDefault="009321E3"/>
    <w:p w14:paraId="2A277FD0" w14:textId="485F0616" w:rsidR="009321E3" w:rsidRDefault="009321E3"/>
    <w:p w14:paraId="00794453" w14:textId="473EDED2" w:rsidR="009321E3" w:rsidRDefault="009321E3"/>
    <w:p w14:paraId="51F700BF" w14:textId="0BE47841" w:rsidR="009321E3" w:rsidRDefault="009321E3"/>
    <w:p w14:paraId="56E6196C" w14:textId="546A2CD5" w:rsidR="009321E3" w:rsidRDefault="009321E3"/>
    <w:p w14:paraId="0846D71A" w14:textId="20B6AD41" w:rsidR="009321E3" w:rsidRDefault="009321E3"/>
    <w:p w14:paraId="1B2161EB" w14:textId="6AB63CE6" w:rsidR="009321E3" w:rsidRDefault="009321E3"/>
    <w:p w14:paraId="6C4B3D29" w14:textId="1D764688" w:rsidR="009321E3" w:rsidRDefault="009321E3"/>
    <w:p w14:paraId="5D7C93F7" w14:textId="0F454C4A" w:rsidR="009321E3" w:rsidRDefault="009321E3"/>
    <w:p w14:paraId="708C7963" w14:textId="5819C83E" w:rsidR="009321E3" w:rsidRDefault="009321E3"/>
    <w:p w14:paraId="7023E756" w14:textId="2C6EAEE7" w:rsidR="009321E3" w:rsidRDefault="009321E3"/>
    <w:p w14:paraId="2D3893AF" w14:textId="6E866A27" w:rsidR="009321E3" w:rsidRDefault="009321E3"/>
    <w:p w14:paraId="35A3423F" w14:textId="533129E7" w:rsidR="009321E3" w:rsidRDefault="009321E3"/>
    <w:p w14:paraId="2021538B" w14:textId="398EC00E" w:rsidR="009321E3" w:rsidRDefault="009321E3"/>
    <w:p w14:paraId="346ABAA5" w14:textId="7D871272" w:rsidR="009321E3" w:rsidRDefault="009321E3"/>
    <w:p w14:paraId="41DB9CB2" w14:textId="2117271E" w:rsidR="009321E3" w:rsidRDefault="009321E3"/>
    <w:p w14:paraId="10446432" w14:textId="2AC491C8" w:rsidR="009321E3" w:rsidRDefault="009321E3"/>
    <w:p w14:paraId="5219614C" w14:textId="32B690EE" w:rsidR="009321E3" w:rsidRDefault="009321E3"/>
    <w:p w14:paraId="20E2B8A7" w14:textId="34D2AF5E" w:rsidR="009321E3" w:rsidRDefault="009321E3"/>
    <w:p w14:paraId="119E74AE" w14:textId="06EEEE49" w:rsidR="009321E3" w:rsidRDefault="009321E3"/>
    <w:p w14:paraId="17382D68" w14:textId="61329BD0" w:rsidR="009321E3" w:rsidRDefault="009321E3"/>
    <w:p w14:paraId="6D905AC5" w14:textId="55F71A19" w:rsidR="009321E3" w:rsidRDefault="009321E3"/>
    <w:p w14:paraId="459E3A4A" w14:textId="622EF8CB" w:rsidR="009321E3" w:rsidRDefault="009321E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15097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24EC66" w14:textId="7EB2EB81" w:rsidR="009321E3" w:rsidRDefault="009321E3">
          <w:pPr>
            <w:pStyle w:val="TtuloTDC"/>
          </w:pPr>
          <w:r>
            <w:t>Índice:</w:t>
          </w:r>
        </w:p>
        <w:p w14:paraId="360E858E" w14:textId="50E4244F" w:rsidR="009321E3" w:rsidRDefault="009321E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138959" w:history="1">
            <w:r w:rsidRPr="00DB37AF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_Toc65138959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60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65B1F" w14:textId="3923579A" w:rsidR="009321E3" w:rsidRDefault="0000765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5138960" w:history="1">
            <w:r w:rsidR="009321E3" w:rsidRPr="00DB37AF">
              <w:rPr>
                <w:rStyle w:val="Hipervnculo"/>
                <w:noProof/>
              </w:rPr>
              <w:t>Solución 1.1:</w:t>
            </w:r>
            <w:r w:rsidR="009321E3">
              <w:rPr>
                <w:noProof/>
                <w:webHidden/>
              </w:rPr>
              <w:tab/>
            </w:r>
            <w:r w:rsidR="009321E3">
              <w:rPr>
                <w:noProof/>
                <w:webHidden/>
              </w:rPr>
              <w:fldChar w:fldCharType="begin"/>
            </w:r>
            <w:r w:rsidR="009321E3">
              <w:rPr>
                <w:noProof/>
                <w:webHidden/>
              </w:rPr>
              <w:instrText xml:space="preserve"> PAGEREF _Toc65138960 \h </w:instrText>
            </w:r>
            <w:r w:rsidR="009321E3">
              <w:rPr>
                <w:noProof/>
                <w:webHidden/>
              </w:rPr>
            </w:r>
            <w:r w:rsidR="009321E3">
              <w:rPr>
                <w:noProof/>
                <w:webHidden/>
              </w:rPr>
              <w:fldChar w:fldCharType="separate"/>
            </w:r>
            <w:r w:rsidR="00096069">
              <w:rPr>
                <w:noProof/>
                <w:webHidden/>
              </w:rPr>
              <w:t>3</w:t>
            </w:r>
            <w:r w:rsidR="009321E3">
              <w:rPr>
                <w:noProof/>
                <w:webHidden/>
              </w:rPr>
              <w:fldChar w:fldCharType="end"/>
            </w:r>
          </w:hyperlink>
        </w:p>
        <w:p w14:paraId="638DEBA1" w14:textId="6882997D" w:rsidR="009321E3" w:rsidRDefault="009321E3">
          <w:r>
            <w:rPr>
              <w:b/>
              <w:bCs/>
            </w:rPr>
            <w:fldChar w:fldCharType="end"/>
          </w:r>
        </w:p>
      </w:sdtContent>
    </w:sdt>
    <w:p w14:paraId="455E3F35" w14:textId="4BABADDE" w:rsidR="009321E3" w:rsidRDefault="009321E3"/>
    <w:p w14:paraId="143A00C8" w14:textId="103CB80D" w:rsidR="009321E3" w:rsidRDefault="009321E3"/>
    <w:p w14:paraId="046D7177" w14:textId="75A6922E" w:rsidR="009321E3" w:rsidRDefault="009321E3"/>
    <w:p w14:paraId="1242F882" w14:textId="2E444834" w:rsidR="009321E3" w:rsidRDefault="009321E3"/>
    <w:p w14:paraId="0C92B67B" w14:textId="736F3A03" w:rsidR="009321E3" w:rsidRDefault="009321E3"/>
    <w:p w14:paraId="0D11812D" w14:textId="73954707" w:rsidR="009321E3" w:rsidRDefault="009321E3"/>
    <w:p w14:paraId="40D2D3C6" w14:textId="7313330F" w:rsidR="009321E3" w:rsidRDefault="009321E3"/>
    <w:p w14:paraId="429AC860" w14:textId="4705E384" w:rsidR="009321E3" w:rsidRDefault="009321E3"/>
    <w:p w14:paraId="47F61439" w14:textId="46729D4F" w:rsidR="009321E3" w:rsidRDefault="009321E3"/>
    <w:p w14:paraId="3609A7EE" w14:textId="2B7C3333" w:rsidR="009321E3" w:rsidRDefault="009321E3"/>
    <w:p w14:paraId="56C4E7EB" w14:textId="5B020BA5" w:rsidR="009321E3" w:rsidRDefault="009321E3"/>
    <w:p w14:paraId="78859AA5" w14:textId="388AA6C0" w:rsidR="009321E3" w:rsidRDefault="009321E3"/>
    <w:p w14:paraId="3A2BE280" w14:textId="409D1EAB" w:rsidR="009321E3" w:rsidRDefault="009321E3"/>
    <w:p w14:paraId="66AE5B9D" w14:textId="49FD798A" w:rsidR="009321E3" w:rsidRDefault="009321E3"/>
    <w:p w14:paraId="1C2C855E" w14:textId="73051FA4" w:rsidR="009321E3" w:rsidRDefault="009321E3"/>
    <w:p w14:paraId="269BD522" w14:textId="434C4B40" w:rsidR="009321E3" w:rsidRDefault="009321E3"/>
    <w:p w14:paraId="60EF9E2E" w14:textId="639432EF" w:rsidR="009321E3" w:rsidRDefault="009321E3"/>
    <w:p w14:paraId="4772EE10" w14:textId="1F23C397" w:rsidR="009321E3" w:rsidRDefault="009321E3"/>
    <w:p w14:paraId="3A134149" w14:textId="0FBC67A9" w:rsidR="009321E3" w:rsidRDefault="009321E3"/>
    <w:p w14:paraId="49E18593" w14:textId="6BCE47AB" w:rsidR="009321E3" w:rsidRDefault="009321E3"/>
    <w:p w14:paraId="63A06135" w14:textId="1ABE1249" w:rsidR="009321E3" w:rsidRDefault="009321E3"/>
    <w:p w14:paraId="08D040CE" w14:textId="3852E0D9" w:rsidR="009321E3" w:rsidRDefault="009321E3"/>
    <w:p w14:paraId="5E88BFA5" w14:textId="3F2CFC7A" w:rsidR="009321E3" w:rsidRDefault="009321E3"/>
    <w:p w14:paraId="3BDE9E80" w14:textId="66736798" w:rsidR="009321E3" w:rsidRDefault="009321E3"/>
    <w:p w14:paraId="745A1CEA" w14:textId="40143006" w:rsidR="009321E3" w:rsidRDefault="009321E3"/>
    <w:p w14:paraId="61832920" w14:textId="7FCD8D62" w:rsidR="009321E3" w:rsidRDefault="009321E3"/>
    <w:p w14:paraId="0BB5E3DD" w14:textId="5BF3411E" w:rsidR="009321E3" w:rsidRDefault="009321E3"/>
    <w:p w14:paraId="1E15FFB5" w14:textId="4CFF7422" w:rsidR="009321E3" w:rsidRDefault="009321E3"/>
    <w:p w14:paraId="45D0DD26" w14:textId="78C0E367" w:rsidR="009321E3" w:rsidRDefault="009321E3"/>
    <w:p w14:paraId="3AAA8EA6" w14:textId="72BDC9DC" w:rsidR="009321E3" w:rsidRPr="009321E3" w:rsidRDefault="009321E3" w:rsidP="009321E3">
      <w:pPr>
        <w:pStyle w:val="Ttulo1"/>
      </w:pPr>
      <w:bookmarkStart w:id="0" w:name="_Toc65138959"/>
      <w:r>
        <w:t>EJERCICIO 1</w:t>
      </w:r>
      <w:bookmarkEnd w:id="0"/>
    </w:p>
    <w:p w14:paraId="65B34C42" w14:textId="40D807A8" w:rsidR="009321E3" w:rsidRDefault="009321E3">
      <w:r>
        <w:t xml:space="preserve">Se desea simular el movimiento de un vehículo con tracción diferencial con los siguientes parámetros: distancia entre ruedas 0.8 m, radio de las ruedas 0.1 m, velocidad máxima de las ruedas 15 rad/s. Para ello se tendrán que implantar las ecuaciones de </w:t>
      </w:r>
      <w:proofErr w:type="gramStart"/>
      <w:r>
        <w:t>movimiento</w:t>
      </w:r>
      <w:proofErr w:type="gramEnd"/>
      <w:r>
        <w:t xml:space="preserve"> así como el modelo dinámico simplificado de los dos actuadores. Se considerará una constante de tiempo de 0.12 s, ganancia unidad. Se pide:</w:t>
      </w:r>
    </w:p>
    <w:p w14:paraId="492914CF" w14:textId="4E0F8BD9" w:rsidR="009321E3" w:rsidRDefault="009321E3" w:rsidP="009321E3">
      <w:pPr>
        <w:pStyle w:val="Prrafodelista"/>
        <w:numPr>
          <w:ilvl w:val="0"/>
          <w:numId w:val="1"/>
        </w:numPr>
      </w:pPr>
      <w:r>
        <w:t xml:space="preserve"> Simular el movimiento en tiempo discreto con periodo de T = 25 ms partiendo desde parado y aplicando actuaciones constantes. Considerar las siguientes situaciones: trayectoria recta, giro a la izquierda, giro a la derecha y velocidad lineal nula.</w:t>
      </w:r>
    </w:p>
    <w:p w14:paraId="4574DD12" w14:textId="4A0E6CCE" w:rsidR="009321E3" w:rsidRDefault="009321E3" w:rsidP="009321E3"/>
    <w:p w14:paraId="6C858D74" w14:textId="7E8C1DDA" w:rsidR="009321E3" w:rsidRDefault="009321E3" w:rsidP="009321E3">
      <w:pPr>
        <w:pStyle w:val="Ttulo2"/>
      </w:pPr>
      <w:bookmarkStart w:id="1" w:name="_Toc65138960"/>
      <w:r>
        <w:t>Solución 1.1:</w:t>
      </w:r>
      <w:bookmarkEnd w:id="1"/>
    </w:p>
    <w:p w14:paraId="00C5EB97" w14:textId="7A0F1236" w:rsidR="009321E3" w:rsidRDefault="009321E3" w:rsidP="009321E3">
      <w:pPr>
        <w:ind w:left="360"/>
      </w:pPr>
      <w:r>
        <w:t>Antes de realizar alguna explicación de la solución obtenida, se van a enumerar las fórmulas necesarias para una correcta explicación:</w:t>
      </w:r>
    </w:p>
    <w:tbl>
      <w:tblPr>
        <w:tblStyle w:val="Tablaconcuadrcula"/>
        <w:tblW w:w="820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3"/>
        <w:gridCol w:w="4065"/>
      </w:tblGrid>
      <w:tr w:rsidR="003D3F1F" w14:paraId="67D4D0D9" w14:textId="77777777" w:rsidTr="00096069">
        <w:trPr>
          <w:trHeight w:val="522"/>
        </w:trPr>
        <w:tc>
          <w:tcPr>
            <w:tcW w:w="4143" w:type="dxa"/>
            <w:vAlign w:val="center"/>
          </w:tcPr>
          <w:p w14:paraId="52C80425" w14:textId="77777777" w:rsidR="003D3F1F" w:rsidRPr="003D3F1F" w:rsidRDefault="003D3F1F" w:rsidP="00096069">
            <w:pPr>
              <w:ind w:left="36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v=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)*R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14:paraId="45849BDC" w14:textId="77777777" w:rsidR="003D3F1F" w:rsidRDefault="003D3F1F" w:rsidP="00096069">
            <w:pPr>
              <w:jc w:val="center"/>
            </w:pPr>
          </w:p>
        </w:tc>
        <w:tc>
          <w:tcPr>
            <w:tcW w:w="4065" w:type="dxa"/>
            <w:vAlign w:val="center"/>
          </w:tcPr>
          <w:p w14:paraId="0B5C1D18" w14:textId="1E2B1D51" w:rsidR="003D3F1F" w:rsidRDefault="003D3F1F" w:rsidP="00096069">
            <w:pPr>
              <w:pStyle w:val="Descripcin"/>
              <w:jc w:val="right"/>
            </w:pPr>
            <w:r>
              <w:t>(</w:t>
            </w:r>
            <w:r w:rsidR="0000765F">
              <w:fldChar w:fldCharType="begin"/>
            </w:r>
            <w:r w:rsidR="0000765F">
              <w:instrText xml:space="preserve"> SEQ ( \* ARABIC </w:instrText>
            </w:r>
            <w:r w:rsidR="0000765F">
              <w:fldChar w:fldCharType="separate"/>
            </w:r>
            <w:r w:rsidR="00096069">
              <w:rPr>
                <w:noProof/>
              </w:rPr>
              <w:t>1</w:t>
            </w:r>
            <w:r w:rsidR="0000765F">
              <w:rPr>
                <w:noProof/>
              </w:rPr>
              <w:fldChar w:fldCharType="end"/>
            </w:r>
            <w:r>
              <w:t>)</w:t>
            </w:r>
          </w:p>
        </w:tc>
      </w:tr>
      <w:tr w:rsidR="003D3F1F" w14:paraId="3C338496" w14:textId="77777777" w:rsidTr="00096069">
        <w:trPr>
          <w:trHeight w:val="802"/>
        </w:trPr>
        <w:tc>
          <w:tcPr>
            <w:tcW w:w="4143" w:type="dxa"/>
            <w:vAlign w:val="center"/>
          </w:tcPr>
          <w:p w14:paraId="18F1ABBE" w14:textId="4D1FDBE9" w:rsidR="003D3F1F" w:rsidRPr="003D3F1F" w:rsidRDefault="007541FA" w:rsidP="00096069">
            <w:pPr>
              <w:ind w:left="36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w=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)*R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14:paraId="0A5668E0" w14:textId="77777777" w:rsidR="003D3F1F" w:rsidRDefault="003D3F1F" w:rsidP="00096069">
            <w:pPr>
              <w:jc w:val="center"/>
            </w:pPr>
          </w:p>
        </w:tc>
        <w:tc>
          <w:tcPr>
            <w:tcW w:w="4065" w:type="dxa"/>
            <w:vAlign w:val="center"/>
          </w:tcPr>
          <w:p w14:paraId="59A57983" w14:textId="6B618384" w:rsidR="003D3F1F" w:rsidRDefault="003D3F1F" w:rsidP="00096069">
            <w:pPr>
              <w:pStyle w:val="Descripcin"/>
              <w:jc w:val="right"/>
            </w:pPr>
            <w:r>
              <w:t>(</w:t>
            </w:r>
            <w:r w:rsidR="0000765F">
              <w:fldChar w:fldCharType="begin"/>
            </w:r>
            <w:r w:rsidR="0000765F">
              <w:instrText xml:space="preserve"> SEQ ( \* ARABIC </w:instrText>
            </w:r>
            <w:r w:rsidR="0000765F">
              <w:fldChar w:fldCharType="separate"/>
            </w:r>
            <w:r w:rsidR="00096069">
              <w:rPr>
                <w:noProof/>
              </w:rPr>
              <w:t>2</w:t>
            </w:r>
            <w:r w:rsidR="0000765F">
              <w:rPr>
                <w:noProof/>
              </w:rPr>
              <w:fldChar w:fldCharType="end"/>
            </w:r>
            <w:r>
              <w:t>)</w:t>
            </w:r>
          </w:p>
        </w:tc>
      </w:tr>
      <w:tr w:rsidR="007541FA" w14:paraId="61EBBC0B" w14:textId="77777777" w:rsidTr="00096069">
        <w:trPr>
          <w:trHeight w:val="444"/>
        </w:trPr>
        <w:tc>
          <w:tcPr>
            <w:tcW w:w="4143" w:type="dxa"/>
            <w:vAlign w:val="center"/>
          </w:tcPr>
          <w:p w14:paraId="273B17A1" w14:textId="09D95EFC" w:rsidR="007541FA" w:rsidRDefault="0000765F" w:rsidP="00096069">
            <w:pPr>
              <w:ind w:left="36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*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id</m:t>
                    </m:r>
                  </m:sub>
                </m:sSub>
              </m:oMath>
            </m:oMathPara>
          </w:p>
        </w:tc>
        <w:tc>
          <w:tcPr>
            <w:tcW w:w="4065" w:type="dxa"/>
            <w:vAlign w:val="center"/>
          </w:tcPr>
          <w:p w14:paraId="0AFE8973" w14:textId="7C25619A" w:rsidR="007541FA" w:rsidRDefault="007541FA" w:rsidP="00096069">
            <w:pPr>
              <w:pStyle w:val="Descripcin"/>
              <w:jc w:val="right"/>
            </w:pPr>
            <w:bookmarkStart w:id="2" w:name="_Ref65142087"/>
            <w:r>
              <w:t>(</w:t>
            </w:r>
            <w:r w:rsidR="0000765F">
              <w:fldChar w:fldCharType="begin"/>
            </w:r>
            <w:r w:rsidR="0000765F">
              <w:instrText xml:space="preserve"> SEQ ( \* ARABIC </w:instrText>
            </w:r>
            <w:r w:rsidR="0000765F">
              <w:fldChar w:fldCharType="separate"/>
            </w:r>
            <w:r w:rsidR="00096069">
              <w:rPr>
                <w:noProof/>
              </w:rPr>
              <w:t>3</w:t>
            </w:r>
            <w:r w:rsidR="0000765F">
              <w:rPr>
                <w:noProof/>
              </w:rPr>
              <w:fldChar w:fldCharType="end"/>
            </w:r>
            <w:r>
              <w:t>)</w:t>
            </w:r>
            <w:bookmarkEnd w:id="2"/>
          </w:p>
        </w:tc>
      </w:tr>
    </w:tbl>
    <w:p w14:paraId="0A44BED8" w14:textId="0A5A243D" w:rsidR="003D3F1F" w:rsidRDefault="003D3F1F" w:rsidP="009321E3">
      <w:pPr>
        <w:ind w:left="360"/>
      </w:pPr>
    </w:p>
    <w:tbl>
      <w:tblPr>
        <w:tblStyle w:val="Tablaconcuadrcula"/>
        <w:tblW w:w="8201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3"/>
        <w:gridCol w:w="4088"/>
      </w:tblGrid>
      <w:tr w:rsidR="007541FA" w14:paraId="0CDF3605" w14:textId="77777777" w:rsidTr="00096069">
        <w:trPr>
          <w:trHeight w:val="377"/>
        </w:trPr>
        <w:tc>
          <w:tcPr>
            <w:tcW w:w="4113" w:type="dxa"/>
            <w:vAlign w:val="center"/>
          </w:tcPr>
          <w:p w14:paraId="7EC8404E" w14:textId="5D71D7F7" w:rsidR="007541FA" w:rsidRDefault="0000765F" w:rsidP="0009606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*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dd</m:t>
                    </m:r>
                  </m:sub>
                </m:sSub>
              </m:oMath>
            </m:oMathPara>
          </w:p>
        </w:tc>
        <w:tc>
          <w:tcPr>
            <w:tcW w:w="4088" w:type="dxa"/>
            <w:vAlign w:val="center"/>
          </w:tcPr>
          <w:p w14:paraId="40014C77" w14:textId="62ADB414" w:rsidR="007541FA" w:rsidRDefault="00096069" w:rsidP="00096069">
            <w:pPr>
              <w:pStyle w:val="Descripcin"/>
              <w:jc w:val="right"/>
            </w:pPr>
            <w:r>
              <w:t xml:space="preserve"> </w:t>
            </w:r>
            <w:bookmarkStart w:id="3" w:name="_Ref65142096"/>
            <w:r w:rsidR="007541FA">
              <w:t>(</w:t>
            </w:r>
            <w:r w:rsidR="0000765F">
              <w:fldChar w:fldCharType="begin"/>
            </w:r>
            <w:r w:rsidR="0000765F">
              <w:instrText xml:space="preserve"> SEQ ( \* ARABIC </w:instrText>
            </w:r>
            <w:r w:rsidR="0000765F">
              <w:fldChar w:fldCharType="separate"/>
            </w:r>
            <w:r>
              <w:rPr>
                <w:noProof/>
              </w:rPr>
              <w:t>4</w:t>
            </w:r>
            <w:r w:rsidR="0000765F">
              <w:rPr>
                <w:noProof/>
              </w:rPr>
              <w:fldChar w:fldCharType="end"/>
            </w:r>
            <w:r w:rsidR="007541FA">
              <w:t>)</w:t>
            </w:r>
            <w:bookmarkEnd w:id="3"/>
          </w:p>
        </w:tc>
      </w:tr>
      <w:tr w:rsidR="007541FA" w14:paraId="2610A35C" w14:textId="77777777" w:rsidTr="00096069">
        <w:trPr>
          <w:trHeight w:val="498"/>
        </w:trPr>
        <w:tc>
          <w:tcPr>
            <w:tcW w:w="4113" w:type="dxa"/>
            <w:vAlign w:val="center"/>
          </w:tcPr>
          <w:p w14:paraId="376D7664" w14:textId="31F3C6FA" w:rsidR="007541FA" w:rsidRDefault="007541FA" w:rsidP="00096069">
            <w:pPr>
              <w:jc w:val="center"/>
            </w:pPr>
            <w:r>
              <w:rPr>
                <w:rFonts w:ascii="Cambria Math" w:hAnsi="Cambria Math" w:cs="Cambria Math"/>
              </w:rPr>
              <w:t>𝛥𝑠</w:t>
            </w:r>
            <w:r>
              <w:t xml:space="preserve"> = </w:t>
            </w:r>
            <w:r>
              <w:rPr>
                <w:rFonts w:ascii="Cambria Math" w:hAnsi="Cambria Math" w:cs="Cambria Math"/>
              </w:rPr>
              <w:t>𝑣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⋅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𝛥𝑡</w:t>
            </w:r>
          </w:p>
        </w:tc>
        <w:tc>
          <w:tcPr>
            <w:tcW w:w="4088" w:type="dxa"/>
            <w:vAlign w:val="center"/>
          </w:tcPr>
          <w:p w14:paraId="7611DB22" w14:textId="7330E4CB" w:rsidR="007541FA" w:rsidRDefault="007541FA" w:rsidP="00096069">
            <w:pPr>
              <w:pStyle w:val="Descripcin"/>
              <w:jc w:val="right"/>
            </w:pPr>
            <w:r>
              <w:t>(</w:t>
            </w:r>
            <w:r w:rsidR="0000765F">
              <w:fldChar w:fldCharType="begin"/>
            </w:r>
            <w:r w:rsidR="0000765F">
              <w:instrText xml:space="preserve"> SEQ ( \* ARABIC </w:instrText>
            </w:r>
            <w:r w:rsidR="0000765F">
              <w:fldChar w:fldCharType="separate"/>
            </w:r>
            <w:r w:rsidR="00096069">
              <w:rPr>
                <w:noProof/>
              </w:rPr>
              <w:t>5</w:t>
            </w:r>
            <w:r w:rsidR="0000765F">
              <w:rPr>
                <w:noProof/>
              </w:rPr>
              <w:fldChar w:fldCharType="end"/>
            </w:r>
            <w:r>
              <w:t>)</w:t>
            </w:r>
          </w:p>
        </w:tc>
      </w:tr>
      <w:tr w:rsidR="00096069" w14:paraId="3C7E45BD" w14:textId="77777777" w:rsidTr="00096069">
        <w:trPr>
          <w:trHeight w:val="498"/>
        </w:trPr>
        <w:tc>
          <w:tcPr>
            <w:tcW w:w="4113" w:type="dxa"/>
            <w:vAlign w:val="center"/>
          </w:tcPr>
          <w:p w14:paraId="5CCF316F" w14:textId="78EB8BF0" w:rsidR="00096069" w:rsidRDefault="00096069" w:rsidP="00096069">
            <w:pPr>
              <w:jc w:val="center"/>
            </w:pPr>
            <w:r>
              <w:rPr>
                <w:rFonts w:ascii="Cambria Math" w:hAnsi="Cambria Math" w:cs="Cambria Math"/>
              </w:rPr>
              <w:t>𝛥𝜙</w:t>
            </w:r>
            <w:r>
              <w:t xml:space="preserve"> = </w:t>
            </w:r>
            <w:r>
              <w:rPr>
                <w:rFonts w:ascii="Cambria Math" w:hAnsi="Cambria Math" w:cs="Cambria Math"/>
              </w:rPr>
              <w:t>𝜔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⋅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𝛥𝑡</w:t>
            </w:r>
          </w:p>
        </w:tc>
        <w:tc>
          <w:tcPr>
            <w:tcW w:w="4088" w:type="dxa"/>
            <w:vAlign w:val="center"/>
          </w:tcPr>
          <w:p w14:paraId="13A85980" w14:textId="095B095F" w:rsidR="00096069" w:rsidRDefault="00096069" w:rsidP="008361CD">
            <w:pPr>
              <w:pStyle w:val="Descripcin"/>
              <w:jc w:val="right"/>
            </w:pPr>
            <w:r>
              <w:t>(</w:t>
            </w:r>
            <w:r w:rsidR="0000765F">
              <w:fldChar w:fldCharType="begin"/>
            </w:r>
            <w:r w:rsidR="0000765F">
              <w:instrText xml:space="preserve"> SEQ ( \* ARABIC </w:instrText>
            </w:r>
            <w:r w:rsidR="0000765F">
              <w:fldChar w:fldCharType="separate"/>
            </w:r>
            <w:r>
              <w:rPr>
                <w:noProof/>
              </w:rPr>
              <w:t>6</w:t>
            </w:r>
            <w:r w:rsidR="0000765F">
              <w:rPr>
                <w:noProof/>
              </w:rPr>
              <w:fldChar w:fldCharType="end"/>
            </w:r>
            <w:r>
              <w:t>)</w:t>
            </w:r>
          </w:p>
        </w:tc>
      </w:tr>
      <w:tr w:rsidR="00096069" w14:paraId="63C6CDBA" w14:textId="77777777" w:rsidTr="00096069">
        <w:trPr>
          <w:trHeight w:val="498"/>
        </w:trPr>
        <w:tc>
          <w:tcPr>
            <w:tcW w:w="4113" w:type="dxa"/>
            <w:vAlign w:val="center"/>
          </w:tcPr>
          <w:p w14:paraId="7EA6169E" w14:textId="03FB232E" w:rsidR="00096069" w:rsidRDefault="00096069" w:rsidP="00096069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𝛥𝑥</w:t>
            </w:r>
            <w:r>
              <w:t xml:space="preserve"> = −</w:t>
            </w:r>
            <w:r>
              <w:rPr>
                <w:rFonts w:ascii="Cambria Math" w:hAnsi="Cambria Math" w:cs="Cambria Math"/>
              </w:rPr>
              <w:t>𝑠𝑖𝑛</w:t>
            </w:r>
            <w:r>
              <w:t>(</w:t>
            </w:r>
            <w:r>
              <w:rPr>
                <w:rFonts w:ascii="Cambria Math" w:hAnsi="Cambria Math" w:cs="Cambria Math"/>
              </w:rPr>
              <w:t>𝜙</w:t>
            </w:r>
            <w:r>
              <w:t xml:space="preserve">) ∙ </w:t>
            </w:r>
            <w:r>
              <w:rPr>
                <w:rFonts w:ascii="Cambria Math" w:hAnsi="Cambria Math" w:cs="Cambria Math"/>
              </w:rPr>
              <w:t>𝛥𝑠</w:t>
            </w:r>
          </w:p>
        </w:tc>
        <w:tc>
          <w:tcPr>
            <w:tcW w:w="4088" w:type="dxa"/>
            <w:vAlign w:val="center"/>
          </w:tcPr>
          <w:p w14:paraId="44BEB8DD" w14:textId="1483F708" w:rsidR="00096069" w:rsidRDefault="00096069" w:rsidP="00096069">
            <w:pPr>
              <w:pStyle w:val="Descripcin"/>
              <w:jc w:val="right"/>
            </w:pPr>
            <w:r>
              <w:t xml:space="preserve">   (</w:t>
            </w:r>
            <w:r w:rsidR="0000765F">
              <w:fldChar w:fldCharType="begin"/>
            </w:r>
            <w:r w:rsidR="0000765F">
              <w:instrText xml:space="preserve"> SEQ ( \* ARABIC </w:instrText>
            </w:r>
            <w:r w:rsidR="0000765F">
              <w:fldChar w:fldCharType="separate"/>
            </w:r>
            <w:r>
              <w:rPr>
                <w:noProof/>
              </w:rPr>
              <w:t>7</w:t>
            </w:r>
            <w:r w:rsidR="0000765F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3F2CDB60" w14:textId="5481FAB4" w:rsidR="003D3F1F" w:rsidRDefault="003D3F1F" w:rsidP="009321E3">
      <w:pPr>
        <w:ind w:left="360"/>
      </w:pPr>
    </w:p>
    <w:p w14:paraId="197B9E0A" w14:textId="1AE02D47" w:rsidR="00096069" w:rsidRDefault="00096069" w:rsidP="009321E3">
      <w:pPr>
        <w:ind w:left="360"/>
      </w:pPr>
      <w:r>
        <w:t>Para poder resolver este apartado se han realizado distintos bloques. El primer de ellos serían los motores</w:t>
      </w:r>
      <w:r w:rsidR="0070163D">
        <w:t xml:space="preserve"> (ver </w:t>
      </w:r>
      <w:r w:rsidR="0070163D">
        <w:fldChar w:fldCharType="begin"/>
      </w:r>
      <w:r w:rsidR="0070163D">
        <w:instrText xml:space="preserve"> REF _Ref65141542 \h </w:instrText>
      </w:r>
      <w:r w:rsidR="0070163D">
        <w:fldChar w:fldCharType="separate"/>
      </w:r>
      <w:r w:rsidR="0070163D" w:rsidRPr="0070163D">
        <w:rPr>
          <w:rStyle w:val="Textoennegrita"/>
        </w:rPr>
        <w:t>Figura 1</w:t>
      </w:r>
      <w:r w:rsidR="0070163D">
        <w:fldChar w:fldCharType="end"/>
      </w:r>
      <w:r w:rsidR="0070163D">
        <w:t>)</w:t>
      </w:r>
      <w:r>
        <w:t xml:space="preserve"> y para ello se tratará de implementar las ecuaciones </w:t>
      </w:r>
      <w:r w:rsidR="0070163D">
        <w:fldChar w:fldCharType="begin"/>
      </w:r>
      <w:r w:rsidR="0070163D">
        <w:instrText xml:space="preserve"> REF _Ref65141615 \h </w:instrText>
      </w:r>
      <w:r w:rsidR="0070163D">
        <w:fldChar w:fldCharType="separate"/>
      </w:r>
      <w:r w:rsidR="0070163D">
        <w:t>(</w:t>
      </w:r>
      <w:r w:rsidR="0070163D">
        <w:rPr>
          <w:noProof/>
        </w:rPr>
        <w:t>3</w:t>
      </w:r>
      <w:r w:rsidR="0070163D">
        <w:t>)</w:t>
      </w:r>
      <w:r w:rsidR="0070163D">
        <w:fldChar w:fldCharType="end"/>
      </w:r>
      <w:r w:rsidR="0070163D">
        <w:t xml:space="preserve"> </w:t>
      </w:r>
      <w:r>
        <w:t xml:space="preserve">y </w:t>
      </w:r>
      <w:r w:rsidR="0070163D">
        <w:fldChar w:fldCharType="begin"/>
      </w:r>
      <w:r w:rsidR="0070163D">
        <w:instrText xml:space="preserve"> REF _Ref65141626 \h </w:instrText>
      </w:r>
      <w:r w:rsidR="0070163D">
        <w:fldChar w:fldCharType="separate"/>
      </w:r>
      <w:r w:rsidR="0070163D">
        <w:t>(</w:t>
      </w:r>
      <w:r w:rsidR="0070163D">
        <w:rPr>
          <w:noProof/>
        </w:rPr>
        <w:t>4</w:t>
      </w:r>
      <w:r w:rsidR="0070163D">
        <w:t>)</w:t>
      </w:r>
      <w:r w:rsidR="0070163D">
        <w:fldChar w:fldCharType="end"/>
      </w:r>
      <w:r>
        <w:t xml:space="preserve">, tal y como muestra la </w:t>
      </w:r>
      <w:r w:rsidR="00F51554">
        <w:fldChar w:fldCharType="begin"/>
      </w:r>
      <w:r w:rsidR="00F51554">
        <w:instrText xml:space="preserve"> REF _Ref65141994 \h </w:instrText>
      </w:r>
      <w:r w:rsidR="00F51554">
        <w:fldChar w:fldCharType="separate"/>
      </w:r>
      <w:r w:rsidR="00F51554" w:rsidRPr="00F51554">
        <w:rPr>
          <w:rStyle w:val="Textoennegrita"/>
        </w:rPr>
        <w:t>Figura 2</w:t>
      </w:r>
      <w:r w:rsidR="00F51554">
        <w:fldChar w:fldCharType="end"/>
      </w:r>
      <w:r w:rsidR="00F51554">
        <w:t>.</w:t>
      </w:r>
    </w:p>
    <w:p w14:paraId="3C885C5B" w14:textId="77777777" w:rsidR="0070163D" w:rsidRDefault="0070163D" w:rsidP="0070163D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2AAC990D" wp14:editId="53902541">
            <wp:extent cx="1705970" cy="1064828"/>
            <wp:effectExtent l="0" t="0" r="889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272" cy="108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BE410" w14:textId="365A400F" w:rsidR="003D3F1F" w:rsidRPr="00F51554" w:rsidRDefault="0070163D" w:rsidP="00F51554">
      <w:pPr>
        <w:pStyle w:val="Cita"/>
        <w:rPr>
          <w:rStyle w:val="Textoennegrita"/>
        </w:rPr>
      </w:pPr>
      <w:bookmarkStart w:id="4" w:name="_Ref65141542"/>
      <w:bookmarkStart w:id="5" w:name="_Ref65141531"/>
      <w:r w:rsidRPr="00F51554">
        <w:rPr>
          <w:rStyle w:val="Textoennegrita"/>
        </w:rPr>
        <w:t xml:space="preserve">Figura </w:t>
      </w:r>
      <w:r w:rsidRPr="00F51554">
        <w:rPr>
          <w:rStyle w:val="Textoennegrita"/>
        </w:rPr>
        <w:fldChar w:fldCharType="begin"/>
      </w:r>
      <w:r w:rsidRPr="00F51554">
        <w:rPr>
          <w:rStyle w:val="Textoennegrita"/>
        </w:rPr>
        <w:instrText xml:space="preserve"> SEQ Figura \* ARABIC </w:instrText>
      </w:r>
      <w:r w:rsidRPr="00F51554">
        <w:rPr>
          <w:rStyle w:val="Textoennegrita"/>
        </w:rPr>
        <w:fldChar w:fldCharType="separate"/>
      </w:r>
      <w:r w:rsidR="00F51554" w:rsidRPr="00F51554">
        <w:rPr>
          <w:rStyle w:val="Textoennegrita"/>
        </w:rPr>
        <w:t>1</w:t>
      </w:r>
      <w:r w:rsidRPr="00F51554">
        <w:rPr>
          <w:rStyle w:val="Textoennegrita"/>
        </w:rPr>
        <w:fldChar w:fldCharType="end"/>
      </w:r>
      <w:bookmarkEnd w:id="4"/>
      <w:r w:rsidRPr="00F51554">
        <w:rPr>
          <w:rStyle w:val="Textoennegrita"/>
        </w:rPr>
        <w:t>: Imagen del sub sistema “motores”</w:t>
      </w:r>
      <w:bookmarkEnd w:id="5"/>
    </w:p>
    <w:p w14:paraId="0748CFF8" w14:textId="77777777" w:rsidR="00F51554" w:rsidRDefault="00473237" w:rsidP="00F51554">
      <w:pPr>
        <w:keepNext/>
        <w:ind w:left="360"/>
      </w:pPr>
      <w:r>
        <w:rPr>
          <w:noProof/>
        </w:rPr>
        <w:drawing>
          <wp:inline distT="0" distB="0" distL="0" distR="0" wp14:anchorId="4408A44C" wp14:editId="7A4EC516">
            <wp:extent cx="5400040" cy="23012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0C92E" w14:textId="2535BA9D" w:rsidR="009321E3" w:rsidRPr="00F51554" w:rsidRDefault="00F51554" w:rsidP="00F51554">
      <w:pPr>
        <w:pStyle w:val="Cita"/>
        <w:rPr>
          <w:rStyle w:val="Textoennegrita"/>
        </w:rPr>
      </w:pPr>
      <w:bookmarkStart w:id="6" w:name="_Ref65141994"/>
      <w:r w:rsidRPr="00F51554">
        <w:rPr>
          <w:rStyle w:val="Textoennegrita"/>
        </w:rPr>
        <w:t xml:space="preserve">Figura </w:t>
      </w:r>
      <w:r w:rsidRPr="00F51554">
        <w:rPr>
          <w:rStyle w:val="Textoennegrita"/>
        </w:rPr>
        <w:fldChar w:fldCharType="begin"/>
      </w:r>
      <w:r w:rsidRPr="00F51554">
        <w:rPr>
          <w:rStyle w:val="Textoennegrita"/>
        </w:rPr>
        <w:instrText xml:space="preserve"> SEQ Figura \* ARABIC </w:instrText>
      </w:r>
      <w:r w:rsidRPr="00F51554">
        <w:rPr>
          <w:rStyle w:val="Textoennegrita"/>
        </w:rPr>
        <w:fldChar w:fldCharType="separate"/>
      </w:r>
      <w:r w:rsidRPr="00F51554">
        <w:rPr>
          <w:rStyle w:val="Textoennegrita"/>
        </w:rPr>
        <w:t>2</w:t>
      </w:r>
      <w:r w:rsidRPr="00F51554">
        <w:rPr>
          <w:rStyle w:val="Textoennegrita"/>
        </w:rPr>
        <w:fldChar w:fldCharType="end"/>
      </w:r>
      <w:bookmarkEnd w:id="6"/>
      <w:r w:rsidRPr="00F51554">
        <w:rPr>
          <w:rStyle w:val="Textoennegrita"/>
        </w:rPr>
        <w:t>: Interior del sub sistema “motores”</w:t>
      </w:r>
    </w:p>
    <w:p w14:paraId="1944DDE6" w14:textId="13EE58B7" w:rsidR="00F51554" w:rsidRDefault="00F51554" w:rsidP="00F51554">
      <w:r>
        <w:t xml:space="preserve">Tras una inspección superficial de las ecuaciones </w:t>
      </w:r>
      <w:r>
        <w:fldChar w:fldCharType="begin"/>
      </w:r>
      <w:r>
        <w:instrText xml:space="preserve"> REF _Ref65142087 \h </w:instrText>
      </w:r>
      <w:r>
        <w:fldChar w:fldCharType="separate"/>
      </w:r>
      <w:r>
        <w:t>(</w:t>
      </w:r>
      <w:r>
        <w:rPr>
          <w:noProof/>
        </w:rPr>
        <w:t>3</w:t>
      </w:r>
      <w:r>
        <w:t>)</w:t>
      </w:r>
      <w:r>
        <w:fldChar w:fldCharType="end"/>
      </w:r>
      <w:r>
        <w:t xml:space="preserve"> y </w:t>
      </w:r>
      <w:r>
        <w:fldChar w:fldCharType="begin"/>
      </w:r>
      <w:r>
        <w:instrText xml:space="preserve"> REF _Ref65142096 \h </w:instrText>
      </w:r>
      <w:r>
        <w:fldChar w:fldCharType="separate"/>
      </w:r>
      <w:r>
        <w:t>(</w:t>
      </w:r>
      <w:r>
        <w:rPr>
          <w:noProof/>
        </w:rPr>
        <w:t>4</w:t>
      </w:r>
      <w:r>
        <w:t>)</w:t>
      </w:r>
      <w:r>
        <w:fldChar w:fldCharType="end"/>
      </w:r>
      <w:r>
        <w:t xml:space="preserve"> se puede ver que son simétricas, donde simplemente varían las velocidades, izquierda para la primera y derecha para la segunda.</w:t>
      </w:r>
    </w:p>
    <w:p w14:paraId="39CE2D50" w14:textId="3D6EEA2F" w:rsidR="00F51554" w:rsidRDefault="00F51554" w:rsidP="00F51554">
      <w:r>
        <w:t>Para el caso de la rueda derecha se multiplica por una ganancia unitaria y se resta a la constante de tiempo discretizada. Se realiza el mismo procedimiento para ambos casos si bien al final del recorrido se le añade una saturación en 15 rad/s</w:t>
      </w:r>
      <w:r w:rsidR="002A22BB">
        <w:t>.</w:t>
      </w:r>
    </w:p>
    <w:p w14:paraId="631ADA2C" w14:textId="1830C6AB" w:rsidR="002A22BB" w:rsidRDefault="002A22BB" w:rsidP="00F51554"/>
    <w:p w14:paraId="22424B31" w14:textId="1BC8EA14" w:rsidR="002A22BB" w:rsidRDefault="002A22BB" w:rsidP="002A22BB">
      <w:pPr>
        <w:pStyle w:val="Ttulo1"/>
      </w:pPr>
      <w:r>
        <w:t>EJERCICIO 2</w:t>
      </w:r>
    </w:p>
    <w:p w14:paraId="78D65C8C" w14:textId="77777777" w:rsidR="002A22BB" w:rsidRDefault="002A22BB" w:rsidP="002A22BB">
      <w:r>
        <w:t xml:space="preserve">1. Completar la fase de predicción (función </w:t>
      </w:r>
      <w:proofErr w:type="spellStart"/>
      <w:r>
        <w:t>predict</w:t>
      </w:r>
      <w:proofErr w:type="spellEnd"/>
      <w:r>
        <w:t xml:space="preserve">) con las matrices jacobianas correspondientes al modelo de conducción anterior. </w:t>
      </w:r>
    </w:p>
    <w:p w14:paraId="4531C199" w14:textId="77777777" w:rsidR="002A22BB" w:rsidRDefault="002A22BB" w:rsidP="002A22BB">
      <w:r>
        <w:t xml:space="preserve">2. Calcular el error cuadrático medio en la distancia y ángulo de orientación a lo largo de la trayectoria, según la ecuación: </w:t>
      </w:r>
    </w:p>
    <w:p w14:paraId="05C8B8CB" w14:textId="52A95514" w:rsidR="002A22BB" w:rsidRPr="002A22BB" w:rsidRDefault="002A22BB" w:rsidP="002A22BB">
      <w:r>
        <w:t>3. Realizar simulaciones para distintos valores de incertidumbre en el control del vehículo y de la observación (al menos un cambio en cada uno de ellos). Modificar dichas incertidumbres en el fichero de parámetros (</w:t>
      </w:r>
      <w:proofErr w:type="spellStart"/>
      <w:r>
        <w:t>configfile</w:t>
      </w:r>
      <w:proofErr w:type="spellEnd"/>
      <w:r>
        <w:t>). Estudiar su influencia en el resultado calculando el error cuadrático medio en cada caso y comentar las conclusiones.</w:t>
      </w:r>
    </w:p>
    <w:p w14:paraId="3BBD4AEC" w14:textId="1FD5C844" w:rsidR="002A22BB" w:rsidRDefault="002A22BB" w:rsidP="002A22BB">
      <w:pPr>
        <w:pStyle w:val="Ttulo1"/>
      </w:pPr>
      <w:r>
        <w:t>EJERCICIO 3</w:t>
      </w:r>
    </w:p>
    <w:p w14:paraId="7CBF8F0B" w14:textId="2CA68D4E" w:rsidR="002A22BB" w:rsidRPr="006030AE" w:rsidRDefault="002A22BB" w:rsidP="002A22BB">
      <w:pPr>
        <w:rPr>
          <w:b/>
          <w:bCs/>
        </w:rPr>
      </w:pPr>
      <w:r w:rsidRPr="006030AE">
        <w:rPr>
          <w:b/>
          <w:bCs/>
        </w:rPr>
        <w:t xml:space="preserve">1. Completar el script denominado plantilla para conseguir la navegación reactiva del robot según el método de campos potenciales. </w:t>
      </w:r>
    </w:p>
    <w:p w14:paraId="0C87BB3C" w14:textId="1C8F9AFD" w:rsidR="004C421A" w:rsidRDefault="0002055A" w:rsidP="002A22BB">
      <w:r>
        <w:lastRenderedPageBreak/>
        <w:t>Se ha</w:t>
      </w:r>
      <w:r w:rsidR="004C421A">
        <w:t xml:space="preserve"> hecho una función que se encarga de detectar los obstáculos del mapa, para ello hemos hecho dos bucles </w:t>
      </w:r>
      <w:proofErr w:type="spellStart"/>
      <w:r w:rsidR="004C421A">
        <w:t>for</w:t>
      </w:r>
      <w:proofErr w:type="spellEnd"/>
      <w:r w:rsidR="004C421A">
        <w:t xml:space="preserve"> de una amplitud X e Y, que serán las proporciones del mapa seleccionado. </w:t>
      </w:r>
      <w:r>
        <w:t xml:space="preserve"> Si se detecta un pixel de valor de valor 0, significará que </w:t>
      </w:r>
      <w:r w:rsidR="008F415E">
        <w:t xml:space="preserve">se ha encontrado </w:t>
      </w:r>
      <w:r>
        <w:t>un pixel negro y por lo tanto un o</w:t>
      </w:r>
      <w:r w:rsidR="008F415E">
        <w:t>bstáculo (</w:t>
      </w:r>
      <w:r w:rsidR="008F415E" w:rsidRPr="008F415E">
        <w:rPr>
          <w:color w:val="FF0000"/>
        </w:rPr>
        <w:t xml:space="preserve">ver figura de abajo poner </w:t>
      </w:r>
      <w:proofErr w:type="spellStart"/>
      <w:r w:rsidR="008F415E" w:rsidRPr="008F415E">
        <w:rPr>
          <w:color w:val="FF0000"/>
        </w:rPr>
        <w:t>ref</w:t>
      </w:r>
      <w:proofErr w:type="spellEnd"/>
      <w:r w:rsidR="008F415E">
        <w:t>):</w:t>
      </w:r>
    </w:p>
    <w:p w14:paraId="4C398A84" w14:textId="5B6D9586" w:rsidR="008F415E" w:rsidRDefault="008F415E" w:rsidP="002A22BB">
      <w:r>
        <w:rPr>
          <w:noProof/>
        </w:rPr>
        <w:drawing>
          <wp:inline distT="0" distB="0" distL="0" distR="0" wp14:anchorId="160E20D4" wp14:editId="5BA0FFFD">
            <wp:extent cx="5400040" cy="21196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5A74" w14:textId="1329DB9C" w:rsidR="0002055A" w:rsidRDefault="0002055A" w:rsidP="002A22BB">
      <w:r>
        <w:t xml:space="preserve">Mediante </w:t>
      </w:r>
      <w:r w:rsidR="008F415E">
        <w:t>las siguientes ecuaciones, proporcionadas en las diapositivas de clase, se han implementado dos funciones, para calcular la fuerza de atracción y de repulsión respectivamente (</w:t>
      </w:r>
      <w:r w:rsidR="008F415E" w:rsidRPr="008F415E">
        <w:rPr>
          <w:color w:val="FF0000"/>
        </w:rPr>
        <w:t>ver ecuaciones 8 y 9</w:t>
      </w:r>
      <w:r w:rsidR="008F415E">
        <w:t>)</w:t>
      </w:r>
    </w:p>
    <w:p w14:paraId="3AA270ED" w14:textId="77777777" w:rsidR="0002055A" w:rsidRDefault="0002055A" w:rsidP="002A22BB"/>
    <w:tbl>
      <w:tblPr>
        <w:tblStyle w:val="Tablaconcuadrcula"/>
        <w:tblW w:w="12289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3"/>
        <w:gridCol w:w="4088"/>
        <w:gridCol w:w="4088"/>
      </w:tblGrid>
      <w:tr w:rsidR="008F415E" w14:paraId="20AADE27" w14:textId="77777777" w:rsidTr="008F415E">
        <w:trPr>
          <w:trHeight w:val="377"/>
        </w:trPr>
        <w:tc>
          <w:tcPr>
            <w:tcW w:w="4113" w:type="dxa"/>
            <w:vAlign w:val="center"/>
          </w:tcPr>
          <w:p w14:paraId="708C57F0" w14:textId="1164D92D" w:rsidR="008F415E" w:rsidRDefault="008F415E" w:rsidP="00CA55D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atr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α</m:t>
                </m:r>
                <m:r>
                  <w:rPr>
                    <w:rFonts w:ascii="Cambria Math" w:hAnsi="Cambria Math"/>
                  </w:rPr>
                  <m:t>(q-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meta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088" w:type="dxa"/>
          </w:tcPr>
          <w:p w14:paraId="413F219F" w14:textId="77777777" w:rsidR="008F415E" w:rsidRDefault="008F415E" w:rsidP="00CA55D9">
            <w:pPr>
              <w:pStyle w:val="Descripcin"/>
              <w:jc w:val="right"/>
            </w:pPr>
          </w:p>
        </w:tc>
        <w:tc>
          <w:tcPr>
            <w:tcW w:w="4088" w:type="dxa"/>
            <w:vAlign w:val="center"/>
          </w:tcPr>
          <w:p w14:paraId="53167C49" w14:textId="067E95A2" w:rsidR="008F415E" w:rsidRDefault="008F415E" w:rsidP="00CA55D9">
            <w:pPr>
              <w:pStyle w:val="Descripcin"/>
              <w:jc w:val="right"/>
            </w:pPr>
            <w:r>
              <w:t xml:space="preserve"> 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  <w:tr w:rsidR="008F415E" w14:paraId="45CFE07C" w14:textId="77777777" w:rsidTr="008F415E">
        <w:trPr>
          <w:trHeight w:val="498"/>
        </w:trPr>
        <w:tc>
          <w:tcPr>
            <w:tcW w:w="4113" w:type="dxa"/>
            <w:vAlign w:val="center"/>
          </w:tcPr>
          <w:p w14:paraId="56194BA5" w14:textId="79F036CA" w:rsidR="008F415E" w:rsidRPr="0002055A" w:rsidRDefault="008F415E" w:rsidP="00CA55D9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rep</m:t>
                  </m:r>
                </m:sub>
              </m:sSub>
            </m:oMath>
            <w:r w:rsidRPr="0002055A">
              <w:t xml:space="preserve"> =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1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dd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1 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meta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4088" w:type="dxa"/>
          </w:tcPr>
          <w:p w14:paraId="5E54C4A4" w14:textId="77777777" w:rsidR="008F415E" w:rsidRDefault="008F415E" w:rsidP="00CA55D9">
            <w:pPr>
              <w:pStyle w:val="Descripcin"/>
              <w:jc w:val="right"/>
            </w:pPr>
          </w:p>
        </w:tc>
        <w:tc>
          <w:tcPr>
            <w:tcW w:w="4088" w:type="dxa"/>
            <w:vAlign w:val="center"/>
          </w:tcPr>
          <w:p w14:paraId="2377CBBD" w14:textId="2DF9AC53" w:rsidR="008F415E" w:rsidRDefault="008F415E" w:rsidP="00CA55D9">
            <w:pPr>
              <w:pStyle w:val="Descripcin"/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19411341" w14:textId="77777777" w:rsidR="0002055A" w:rsidRDefault="0002055A" w:rsidP="002A22BB"/>
    <w:p w14:paraId="63C58B79" w14:textId="2BB9FA81" w:rsidR="008F415E" w:rsidRDefault="008F415E" w:rsidP="002A22BB">
      <w:pPr>
        <w:rPr>
          <w:color w:val="FF0000"/>
        </w:rPr>
      </w:pPr>
      <w:r>
        <w:t>Dado que la fuerza de repulsión vale cero si no se cumple la condición, debemos emplear un condi</w:t>
      </w:r>
      <w:r w:rsidR="00A6345B">
        <w:t>ci</w:t>
      </w:r>
      <w:r>
        <w:t xml:space="preserve">onante IF, como se detalla en </w:t>
      </w:r>
      <w:r w:rsidRPr="008F415E">
        <w:rPr>
          <w:color w:val="FF0000"/>
        </w:rPr>
        <w:t>figura de abajo</w:t>
      </w:r>
      <w:r>
        <w:rPr>
          <w:color w:val="FF0000"/>
        </w:rPr>
        <w:t>:</w:t>
      </w:r>
    </w:p>
    <w:p w14:paraId="1606F4C5" w14:textId="3D01FF8D" w:rsidR="008F415E" w:rsidRDefault="008F415E" w:rsidP="002A22BB">
      <w:r>
        <w:rPr>
          <w:noProof/>
        </w:rPr>
        <w:drawing>
          <wp:inline distT="0" distB="0" distL="0" distR="0" wp14:anchorId="10B58DBB" wp14:editId="6CA0D622">
            <wp:extent cx="5400040" cy="28568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70F4" w14:textId="26765092" w:rsidR="00007505" w:rsidRDefault="008F415E" w:rsidP="002A22BB">
      <w:pPr>
        <w:rPr>
          <w:color w:val="FF0000"/>
        </w:rPr>
      </w:pPr>
      <w:r>
        <w:t xml:space="preserve">Se implementa una sencilla función llamada Distancia que calcula la distancia que hay entre dos puntos, como se puede observar </w:t>
      </w:r>
      <w:r w:rsidRPr="008F415E">
        <w:rPr>
          <w:color w:val="FF0000"/>
        </w:rPr>
        <w:t>en foto abajo:</w:t>
      </w:r>
    </w:p>
    <w:p w14:paraId="23FDC662" w14:textId="470EFDA0" w:rsidR="008F415E" w:rsidRDefault="008F415E" w:rsidP="002A22BB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09DDB71D" wp14:editId="7D768666">
            <wp:extent cx="5400040" cy="9353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C5A8" w14:textId="1F6BECFA" w:rsidR="008F415E" w:rsidRPr="008F415E" w:rsidRDefault="008F415E" w:rsidP="002A22BB">
      <w:pPr>
        <w:rPr>
          <w:color w:val="FF0000"/>
        </w:rPr>
      </w:pPr>
      <w:r>
        <w:rPr>
          <w:color w:val="FF0000"/>
        </w:rPr>
        <w:t>NO RECUERDO COMO IMPLEMENTAMOS ESTO PARA QUE SE LEYERA BIEN</w:t>
      </w:r>
    </w:p>
    <w:p w14:paraId="2A6FBD96" w14:textId="3AB6906A" w:rsidR="002A22BB" w:rsidRPr="006030AE" w:rsidRDefault="002A22BB" w:rsidP="002A22BB">
      <w:pPr>
        <w:rPr>
          <w:b/>
          <w:bCs/>
        </w:rPr>
      </w:pPr>
      <w:r w:rsidRPr="006030AE">
        <w:rPr>
          <w:b/>
          <w:bCs/>
        </w:rPr>
        <w:t xml:space="preserve">2. Modificar adecuadamente el programa de Matlab anterior para permitir poder elegir cualquier origen y destino sobre el mapa, empleando para ello la función </w:t>
      </w:r>
      <w:proofErr w:type="spellStart"/>
      <w:proofErr w:type="gramStart"/>
      <w:r w:rsidRPr="006030AE">
        <w:rPr>
          <w:b/>
          <w:bCs/>
        </w:rPr>
        <w:t>ginput</w:t>
      </w:r>
      <w:proofErr w:type="spellEnd"/>
      <w:r w:rsidRPr="006030AE">
        <w:rPr>
          <w:b/>
          <w:bCs/>
        </w:rPr>
        <w:t>(</w:t>
      </w:r>
      <w:proofErr w:type="gramEnd"/>
      <w:r w:rsidRPr="006030AE">
        <w:rPr>
          <w:b/>
          <w:bCs/>
        </w:rPr>
        <w:t xml:space="preserve">). </w:t>
      </w:r>
    </w:p>
    <w:p w14:paraId="17858403" w14:textId="04C707C0" w:rsidR="006030AE" w:rsidRDefault="008F415E" w:rsidP="002A22BB">
      <w:pPr>
        <w:rPr>
          <w:color w:val="FF0000"/>
        </w:rPr>
      </w:pPr>
      <w:r>
        <w:t xml:space="preserve">Dado que en este aparto se pide poder elegir de manera manual la posición de inicio y de final, lo que se ha realizado es una función que muestre en pantalla un mensaje para que el usuario elija un punto de inicio y al hacer </w:t>
      </w:r>
      <w:proofErr w:type="spellStart"/>
      <w:r>
        <w:t>click</w:t>
      </w:r>
      <w:proofErr w:type="spellEnd"/>
      <w:r>
        <w:t xml:space="preserve"> se guardará es punto como entrada. De la misma manera se hace con el punto final. Esto se puede ver desarrollado en la </w:t>
      </w:r>
      <w:r>
        <w:rPr>
          <w:color w:val="FF0000"/>
        </w:rPr>
        <w:t>figura de abajo</w:t>
      </w:r>
      <w:r w:rsidR="00A6345B">
        <w:rPr>
          <w:color w:val="FF0000"/>
        </w:rPr>
        <w:t>:</w:t>
      </w:r>
    </w:p>
    <w:p w14:paraId="62810DF7" w14:textId="1D625ED3" w:rsidR="00A6345B" w:rsidRPr="008F415E" w:rsidRDefault="00A6345B" w:rsidP="002A22BB">
      <w:pPr>
        <w:rPr>
          <w:color w:val="FF0000"/>
        </w:rPr>
      </w:pPr>
      <w:r>
        <w:rPr>
          <w:noProof/>
        </w:rPr>
        <w:drawing>
          <wp:inline distT="0" distB="0" distL="0" distR="0" wp14:anchorId="61DC822B" wp14:editId="5A83FBF2">
            <wp:extent cx="5400040" cy="26485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20D4" w14:textId="77777777" w:rsidR="00A6345B" w:rsidRDefault="00A6345B" w:rsidP="002A22BB"/>
    <w:p w14:paraId="6770A61A" w14:textId="18CBFD7C" w:rsidR="002A22BB" w:rsidRPr="00A6345B" w:rsidRDefault="002A22BB" w:rsidP="002A22BB">
      <w:pPr>
        <w:rPr>
          <w:b/>
          <w:bCs/>
        </w:rPr>
      </w:pPr>
      <w:r w:rsidRPr="00A6345B">
        <w:rPr>
          <w:b/>
          <w:bCs/>
        </w:rPr>
        <w:t xml:space="preserve">3. Realizar varios experimentos con diferentes orígenes y destinos. Cambiar los parámetros del método, como α y β, o cualquier otro, para tratar de mejorar la situación. Poner el destino y origen en una situación de mínimo local (situación de trampa local), ¿es posible que el método pueda encontrar la solución sin modificarlo y cambiando solo los parámetros anteriormente </w:t>
      </w:r>
      <w:proofErr w:type="gramStart"/>
      <w:r w:rsidRPr="00A6345B">
        <w:rPr>
          <w:b/>
          <w:bCs/>
        </w:rPr>
        <w:t>mencionados?</w:t>
      </w:r>
      <w:proofErr w:type="gramEnd"/>
    </w:p>
    <w:sectPr w:rsidR="002A22BB" w:rsidRPr="00A6345B" w:rsidSect="009321E3">
      <w:footerReference w:type="default" r:id="rId14"/>
      <w:pgSz w:w="11906" w:h="16838"/>
      <w:pgMar w:top="1417" w:right="1701" w:bottom="1417" w:left="1701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F4C8B" w14:textId="77777777" w:rsidR="0000765F" w:rsidRDefault="0000765F" w:rsidP="009321E3">
      <w:pPr>
        <w:spacing w:after="0" w:line="240" w:lineRule="auto"/>
      </w:pPr>
      <w:r>
        <w:separator/>
      </w:r>
    </w:p>
  </w:endnote>
  <w:endnote w:type="continuationSeparator" w:id="0">
    <w:p w14:paraId="61FCCAD0" w14:textId="77777777" w:rsidR="0000765F" w:rsidRDefault="0000765F" w:rsidP="00932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24849557"/>
      <w:docPartObj>
        <w:docPartGallery w:val="Page Numbers (Bottom of Page)"/>
        <w:docPartUnique/>
      </w:docPartObj>
    </w:sdtPr>
    <w:sdtEndPr/>
    <w:sdtContent>
      <w:p w14:paraId="70D5C4AE" w14:textId="67C8C090" w:rsidR="009321E3" w:rsidRDefault="009321E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8D77BE" w14:textId="77777777" w:rsidR="009321E3" w:rsidRDefault="009321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465D1" w14:textId="77777777" w:rsidR="0000765F" w:rsidRDefault="0000765F" w:rsidP="009321E3">
      <w:pPr>
        <w:spacing w:after="0" w:line="240" w:lineRule="auto"/>
      </w:pPr>
      <w:r>
        <w:separator/>
      </w:r>
    </w:p>
  </w:footnote>
  <w:footnote w:type="continuationSeparator" w:id="0">
    <w:p w14:paraId="6A9650E7" w14:textId="77777777" w:rsidR="0000765F" w:rsidRDefault="0000765F" w:rsidP="00932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97F3A"/>
    <w:multiLevelType w:val="hybridMultilevel"/>
    <w:tmpl w:val="AEC653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DD"/>
    <w:rsid w:val="00007505"/>
    <w:rsid w:val="0000765F"/>
    <w:rsid w:val="0002055A"/>
    <w:rsid w:val="00096069"/>
    <w:rsid w:val="000A7F3E"/>
    <w:rsid w:val="002A22BB"/>
    <w:rsid w:val="003D3F1F"/>
    <w:rsid w:val="003F1C07"/>
    <w:rsid w:val="0044205E"/>
    <w:rsid w:val="00452D4C"/>
    <w:rsid w:val="00473237"/>
    <w:rsid w:val="004C421A"/>
    <w:rsid w:val="006030AE"/>
    <w:rsid w:val="0070163D"/>
    <w:rsid w:val="007541FA"/>
    <w:rsid w:val="008F415E"/>
    <w:rsid w:val="009321E3"/>
    <w:rsid w:val="00A6345B"/>
    <w:rsid w:val="00B634DD"/>
    <w:rsid w:val="00BD2F03"/>
    <w:rsid w:val="00D179B8"/>
    <w:rsid w:val="00F51554"/>
    <w:rsid w:val="00FB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34261C"/>
  <w15:chartTrackingRefBased/>
  <w15:docId w15:val="{31D8F53A-5715-478A-B1E7-60C9C059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2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1E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32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32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9321E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321E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21E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21E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321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1E3"/>
  </w:style>
  <w:style w:type="paragraph" w:styleId="Piedepgina">
    <w:name w:val="footer"/>
    <w:basedOn w:val="Normal"/>
    <w:link w:val="PiedepginaCar"/>
    <w:uiPriority w:val="99"/>
    <w:unhideWhenUsed/>
    <w:rsid w:val="009321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1E3"/>
  </w:style>
  <w:style w:type="character" w:styleId="Textodelmarcadordeposicin">
    <w:name w:val="Placeholder Text"/>
    <w:basedOn w:val="Fuentedeprrafopredeter"/>
    <w:uiPriority w:val="99"/>
    <w:semiHidden/>
    <w:rsid w:val="003D3F1F"/>
    <w:rPr>
      <w:color w:val="808080"/>
    </w:rPr>
  </w:style>
  <w:style w:type="table" w:styleId="Tablaconcuadrcula">
    <w:name w:val="Table Grid"/>
    <w:basedOn w:val="Tablanormal"/>
    <w:uiPriority w:val="39"/>
    <w:rsid w:val="003D3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D3F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70163D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47323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323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53936-9B50-414B-9909-376726480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6</Pages>
  <Words>808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Triano Moreno</dc:creator>
  <cp:keywords/>
  <dc:description/>
  <cp:lastModifiedBy>Daniel Triano Moreno</cp:lastModifiedBy>
  <cp:revision>7</cp:revision>
  <dcterms:created xsi:type="dcterms:W3CDTF">2021-02-24T19:28:00Z</dcterms:created>
  <dcterms:modified xsi:type="dcterms:W3CDTF">2021-05-05T15:35:00Z</dcterms:modified>
</cp:coreProperties>
</file>